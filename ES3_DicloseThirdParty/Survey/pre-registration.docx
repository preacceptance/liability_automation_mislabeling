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D232" w14:textId="0FA63A8A" w:rsidR="009A371B" w:rsidRPr="009A371B" w:rsidRDefault="009A371B" w:rsidP="009A371B">
      <w:pPr>
        <w:rPr>
          <w:rFonts w:ascii="Times New Roman" w:eastAsia="Times New Roman" w:hAnsi="Times New Roman" w:cs="Times New Roman"/>
        </w:rPr>
      </w:pP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Containers/UBF8T346G9.ms/WebArchiveCopyPasteTempFiles/com.microsoft.Word/page1image5593392"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0D9A15C2" wp14:editId="0EF2B213">
            <wp:extent cx="2226310" cy="566420"/>
            <wp:effectExtent l="0" t="0" r="0" b="0"/>
            <wp:docPr id="3" name="Picture 3" descr="page1image559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59339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6310" cy="566420"/>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Containers/UBF8T346G9.ms/WebArchiveCopyPasteTempFiles/com.microsoft.Word/page1image5602128"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6B415D95" wp14:editId="70531B6E">
            <wp:extent cx="566420" cy="497205"/>
            <wp:effectExtent l="0" t="0" r="5080" b="0"/>
            <wp:docPr id="2" name="Picture 2" descr="page1image560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6021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420" cy="497205"/>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Containers/UBF8T346G9.ms/WebArchiveCopyPasteTempFiles/com.microsoft.Word/page1image5602752"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45B0207A" wp14:editId="117F35FE">
            <wp:extent cx="1331595" cy="497205"/>
            <wp:effectExtent l="0" t="0" r="1905" b="0"/>
            <wp:docPr id="1" name="Picture 1" descr="page1image56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6027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1595" cy="497205"/>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p>
    <w:p w14:paraId="35BE94E4"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Author(s) </w:t>
      </w:r>
    </w:p>
    <w:p w14:paraId="6B62C8AA"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Public: </w:t>
      </w:r>
    </w:p>
    <w:p w14:paraId="630B580D" w14:textId="77777777" w:rsidR="00253120"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MM/DD/YYYY HH:MM (PT) </w:t>
      </w:r>
    </w:p>
    <w:p w14:paraId="04D77EAF" w14:textId="0033ECAD" w:rsid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Stuti Agarwal (Harvard Business School) - stagarwal@hbs.edu </w:t>
      </w:r>
    </w:p>
    <w:p w14:paraId="47A07E87" w14:textId="43379FFE" w:rsidR="0050353F" w:rsidRPr="009A371B" w:rsidRDefault="0050353F"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Julian De Freitas (Harvard Business School) – jdefreitas@hbs.edu</w:t>
      </w:r>
    </w:p>
    <w:p w14:paraId="5A23C315"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1) Have any data been collected for this study already? </w:t>
      </w:r>
    </w:p>
    <w:p w14:paraId="28FFEFB8"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No, no data have been collected for this study yet. </w:t>
      </w:r>
    </w:p>
    <w:p w14:paraId="7D9C3FAE"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2) What's the main question being </w:t>
      </w:r>
      <w:proofErr w:type="gramStart"/>
      <w:r w:rsidRPr="009A371B">
        <w:rPr>
          <w:rFonts w:ascii="Times New Roman" w:eastAsia="Times New Roman" w:hAnsi="Times New Roman" w:cs="Times New Roman"/>
          <w:b/>
          <w:bCs/>
        </w:rPr>
        <w:t>asked</w:t>
      </w:r>
      <w:proofErr w:type="gramEnd"/>
      <w:r w:rsidRPr="009A371B">
        <w:rPr>
          <w:rFonts w:ascii="Times New Roman" w:eastAsia="Times New Roman" w:hAnsi="Times New Roman" w:cs="Times New Roman"/>
          <w:b/>
          <w:bCs/>
        </w:rPr>
        <w:t xml:space="preserve"> or hypothesis being tested in this study? </w:t>
      </w:r>
    </w:p>
    <w:p w14:paraId="219FE16C" w14:textId="1A0C5A19" w:rsidR="009F7FA7" w:rsidRDefault="009F7FA7"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a previous study, we found that f</w:t>
      </w:r>
      <w:r w:rsidR="00782E30">
        <w:rPr>
          <w:rFonts w:ascii="Times New Roman" w:eastAsia="Times New Roman" w:hAnsi="Times New Roman" w:cs="Times New Roman"/>
        </w:rPr>
        <w:t>raming autonomous vehicles</w:t>
      </w:r>
      <w:r w:rsidR="00806FD5">
        <w:rPr>
          <w:rFonts w:ascii="Times New Roman" w:eastAsia="Times New Roman" w:hAnsi="Times New Roman" w:cs="Times New Roman"/>
        </w:rPr>
        <w:t xml:space="preserve"> (AVs)</w:t>
      </w:r>
      <w:r w:rsidR="00782E30">
        <w:rPr>
          <w:rFonts w:ascii="Times New Roman" w:eastAsia="Times New Roman" w:hAnsi="Times New Roman" w:cs="Times New Roman"/>
        </w:rPr>
        <w:t xml:space="preserve"> as ‘Autopilot’ lead</w:t>
      </w:r>
      <w:r>
        <w:rPr>
          <w:rFonts w:ascii="Times New Roman" w:eastAsia="Times New Roman" w:hAnsi="Times New Roman" w:cs="Times New Roman"/>
        </w:rPr>
        <w:t>s</w:t>
      </w:r>
      <w:r w:rsidR="00782E30">
        <w:rPr>
          <w:rFonts w:ascii="Times New Roman" w:eastAsia="Times New Roman" w:hAnsi="Times New Roman" w:cs="Times New Roman"/>
        </w:rPr>
        <w:t xml:space="preserve"> to higher perceived capability</w:t>
      </w:r>
      <w:r>
        <w:rPr>
          <w:rFonts w:ascii="Times New Roman" w:eastAsia="Times New Roman" w:hAnsi="Times New Roman" w:cs="Times New Roman"/>
        </w:rPr>
        <w:t xml:space="preserve"> and liability</w:t>
      </w:r>
      <w:r w:rsidR="00782E30">
        <w:rPr>
          <w:rFonts w:ascii="Times New Roman" w:eastAsia="Times New Roman" w:hAnsi="Times New Roman" w:cs="Times New Roman"/>
        </w:rPr>
        <w:t xml:space="preserve"> of an </w:t>
      </w:r>
      <w:r w:rsidR="00806FD5">
        <w:rPr>
          <w:rFonts w:ascii="Times New Roman" w:eastAsia="Times New Roman" w:hAnsi="Times New Roman" w:cs="Times New Roman"/>
        </w:rPr>
        <w:t>AV firm for accidents that occur while the software is engaged,</w:t>
      </w:r>
      <w:r w:rsidR="00782E30">
        <w:rPr>
          <w:rFonts w:ascii="Times New Roman" w:eastAsia="Times New Roman" w:hAnsi="Times New Roman" w:cs="Times New Roman"/>
        </w:rPr>
        <w:t xml:space="preserve"> as compared to framing </w:t>
      </w:r>
      <w:r w:rsidR="00806FD5">
        <w:rPr>
          <w:rFonts w:ascii="Times New Roman" w:eastAsia="Times New Roman" w:hAnsi="Times New Roman" w:cs="Times New Roman"/>
        </w:rPr>
        <w:t xml:space="preserve">the software </w:t>
      </w:r>
      <w:r w:rsidR="00782E30">
        <w:rPr>
          <w:rFonts w:ascii="Times New Roman" w:eastAsia="Times New Roman" w:hAnsi="Times New Roman" w:cs="Times New Roman"/>
        </w:rPr>
        <w:t xml:space="preserve">as ‘Copilot’. </w:t>
      </w:r>
    </w:p>
    <w:p w14:paraId="3F17C06D" w14:textId="520E85DC" w:rsidR="009A371B" w:rsidRPr="009A371B" w:rsidRDefault="00806FD5"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this study, we test how participants</w:t>
      </w:r>
      <w:r w:rsidR="00E83C15">
        <w:rPr>
          <w:rFonts w:ascii="Times New Roman" w:eastAsia="Times New Roman" w:hAnsi="Times New Roman" w:cs="Times New Roman"/>
        </w:rPr>
        <w:t>’</w:t>
      </w:r>
      <w:r>
        <w:rPr>
          <w:rFonts w:ascii="Times New Roman" w:eastAsia="Times New Roman" w:hAnsi="Times New Roman" w:cs="Times New Roman"/>
        </w:rPr>
        <w:t xml:space="preserve"> judgments are affected by whether we reveal th</w:t>
      </w:r>
      <w:r w:rsidR="0086397B">
        <w:rPr>
          <w:rFonts w:ascii="Times New Roman" w:eastAsia="Times New Roman" w:hAnsi="Times New Roman" w:cs="Times New Roman"/>
        </w:rPr>
        <w:t>at the true capability of the Autopilot and Copilot systems are exactly the same--</w:t>
      </w:r>
      <w:r w:rsidR="005209FC">
        <w:rPr>
          <w:rFonts w:ascii="Times New Roman" w:eastAsia="Times New Roman" w:hAnsi="Times New Roman" w:cs="Times New Roman"/>
        </w:rPr>
        <w:t>L</w:t>
      </w:r>
      <w:r>
        <w:rPr>
          <w:rFonts w:ascii="Times New Roman" w:eastAsia="Times New Roman" w:hAnsi="Times New Roman" w:cs="Times New Roman"/>
        </w:rPr>
        <w:t>evel 2</w:t>
      </w:r>
      <w:r w:rsidR="0086397B">
        <w:rPr>
          <w:rFonts w:ascii="Times New Roman" w:eastAsia="Times New Roman" w:hAnsi="Times New Roman" w:cs="Times New Roman"/>
        </w:rPr>
        <w:t xml:space="preserve"> autonomy</w:t>
      </w:r>
      <w:r>
        <w:rPr>
          <w:rFonts w:ascii="Times New Roman" w:eastAsia="Times New Roman" w:hAnsi="Times New Roman" w:cs="Times New Roman"/>
        </w:rPr>
        <w:t xml:space="preserve">. </w:t>
      </w:r>
      <w:r w:rsidR="00782E30">
        <w:rPr>
          <w:rFonts w:ascii="Times New Roman" w:eastAsia="Times New Roman" w:hAnsi="Times New Roman" w:cs="Times New Roman"/>
        </w:rPr>
        <w:t>The main hypothesis of this study is that</w:t>
      </w:r>
      <w:r w:rsidR="00EE0AF2">
        <w:rPr>
          <w:rFonts w:ascii="Times New Roman" w:eastAsia="Times New Roman" w:hAnsi="Times New Roman" w:cs="Times New Roman"/>
        </w:rPr>
        <w:t>,</w:t>
      </w:r>
      <w:r w:rsidR="00782E30">
        <w:rPr>
          <w:rFonts w:ascii="Times New Roman" w:eastAsia="Times New Roman" w:hAnsi="Times New Roman" w:cs="Times New Roman"/>
        </w:rPr>
        <w:t xml:space="preserve"> while transparency </w:t>
      </w:r>
      <w:r w:rsidR="00EE0AF2">
        <w:rPr>
          <w:rFonts w:ascii="Times New Roman" w:eastAsia="Times New Roman" w:hAnsi="Times New Roman" w:cs="Times New Roman"/>
        </w:rPr>
        <w:t>about the system’s</w:t>
      </w:r>
      <w:r w:rsidR="00782E30">
        <w:rPr>
          <w:rFonts w:ascii="Times New Roman" w:eastAsia="Times New Roman" w:hAnsi="Times New Roman" w:cs="Times New Roman"/>
        </w:rPr>
        <w:t xml:space="preserve"> objective capability of AVs can reduce the inflated perceptions of responsibility </w:t>
      </w:r>
      <w:r w:rsidR="00EE0AF2">
        <w:rPr>
          <w:rFonts w:ascii="Times New Roman" w:eastAsia="Times New Roman" w:hAnsi="Times New Roman" w:cs="Times New Roman"/>
        </w:rPr>
        <w:t>for</w:t>
      </w:r>
      <w:r w:rsidR="00116A0C">
        <w:rPr>
          <w:rFonts w:ascii="Times New Roman" w:eastAsia="Times New Roman" w:hAnsi="Times New Roman" w:cs="Times New Roman"/>
        </w:rPr>
        <w:t xml:space="preserve"> a system labeled as</w:t>
      </w:r>
      <w:r w:rsidR="00EE0AF2">
        <w:rPr>
          <w:rFonts w:ascii="Times New Roman" w:eastAsia="Times New Roman" w:hAnsi="Times New Roman" w:cs="Times New Roman"/>
        </w:rPr>
        <w:t xml:space="preserve"> autopilot vs. copilot</w:t>
      </w:r>
      <w:r w:rsidR="00782E30">
        <w:rPr>
          <w:rFonts w:ascii="Times New Roman" w:eastAsia="Times New Roman" w:hAnsi="Times New Roman" w:cs="Times New Roman"/>
        </w:rPr>
        <w:t xml:space="preserve">, people will still hold the company more responsible and liable for damages if it </w:t>
      </w:r>
      <w:r w:rsidR="0086397B">
        <w:rPr>
          <w:rFonts w:ascii="Times New Roman" w:eastAsia="Times New Roman" w:hAnsi="Times New Roman" w:cs="Times New Roman"/>
        </w:rPr>
        <w:t xml:space="preserve">labels its system as Autopilot as opposed to Copilot. </w:t>
      </w:r>
    </w:p>
    <w:p w14:paraId="0D3DF1D6" w14:textId="44E8B465"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3) Describe the key dependent variable(s) specifying how they will be measured. </w:t>
      </w:r>
    </w:p>
    <w:p w14:paraId="7CECE783" w14:textId="5F42BDD0" w:rsidR="00626BC7" w:rsidRDefault="009A371B" w:rsidP="00626BC7">
      <w:pPr>
        <w:spacing w:before="100" w:beforeAutospacing="1" w:after="100" w:afterAutospacing="1"/>
        <w:rPr>
          <w:ins w:id="0" w:author="De Freitas, Julian" w:date="2023-03-21T21:35:00Z"/>
          <w:rFonts w:ascii="Times New Roman" w:eastAsia="Times New Roman" w:hAnsi="Times New Roman" w:cs="Times New Roman"/>
        </w:rPr>
      </w:pPr>
      <w:r w:rsidRPr="009A371B">
        <w:rPr>
          <w:rFonts w:ascii="Times New Roman" w:eastAsia="Times New Roman" w:hAnsi="Times New Roman" w:cs="Times New Roman"/>
        </w:rPr>
        <w:t>The dependent variables are</w:t>
      </w:r>
      <w:r w:rsidR="00782E30">
        <w:rPr>
          <w:rFonts w:ascii="Times New Roman" w:eastAsia="Times New Roman" w:hAnsi="Times New Roman" w:cs="Times New Roman"/>
        </w:rPr>
        <w:t xml:space="preserve"> </w:t>
      </w:r>
      <w:r w:rsidR="00626BC7">
        <w:rPr>
          <w:rFonts w:ascii="Times New Roman" w:eastAsia="Times New Roman" w:hAnsi="Times New Roman" w:cs="Times New Roman"/>
        </w:rPr>
        <w:t xml:space="preserve">(1) </w:t>
      </w:r>
      <w:r w:rsidR="00782E30">
        <w:rPr>
          <w:rFonts w:ascii="Times New Roman" w:eastAsia="Times New Roman" w:hAnsi="Times New Roman" w:cs="Times New Roman"/>
        </w:rPr>
        <w:t xml:space="preserve">perceived level of automation, </w:t>
      </w:r>
      <w:r w:rsidR="00626BC7">
        <w:rPr>
          <w:rFonts w:ascii="Times New Roman" w:eastAsia="Times New Roman" w:hAnsi="Times New Roman" w:cs="Times New Roman"/>
        </w:rPr>
        <w:t xml:space="preserve">(2) </w:t>
      </w:r>
      <w:r w:rsidR="00782E30">
        <w:rPr>
          <w:rFonts w:ascii="Times New Roman" w:eastAsia="Times New Roman" w:hAnsi="Times New Roman" w:cs="Times New Roman"/>
        </w:rPr>
        <w:t xml:space="preserve">the level of responsibility assigned to the driver or the AV software in case of an accident and </w:t>
      </w:r>
      <w:r w:rsidR="00626BC7">
        <w:rPr>
          <w:rFonts w:ascii="Times New Roman" w:eastAsia="Times New Roman" w:hAnsi="Times New Roman" w:cs="Times New Roman"/>
        </w:rPr>
        <w:t xml:space="preserve">(3) </w:t>
      </w:r>
      <w:r w:rsidR="00782E30">
        <w:rPr>
          <w:rFonts w:ascii="Times New Roman" w:eastAsia="Times New Roman" w:hAnsi="Times New Roman" w:cs="Times New Roman"/>
        </w:rPr>
        <w:t xml:space="preserve">the level of liability the firm or driver is held </w:t>
      </w:r>
      <w:r w:rsidR="00626BC7">
        <w:rPr>
          <w:rFonts w:ascii="Times New Roman" w:eastAsia="Times New Roman" w:hAnsi="Times New Roman" w:cs="Times New Roman"/>
        </w:rPr>
        <w:t xml:space="preserve">to in case of an accident. We will measure preferred levels of autonomous vehicles on a 6-point scale with endpoints, 1 – Level 1 automation (not automated at all) and 6 – Level 6 automation (fully automated). We will measure the level of responsibility </w:t>
      </w:r>
      <w:r w:rsidR="00F56569">
        <w:rPr>
          <w:rFonts w:ascii="Times New Roman" w:eastAsia="Times New Roman" w:hAnsi="Times New Roman" w:cs="Times New Roman"/>
        </w:rPr>
        <w:t xml:space="preserve">with 2 questions </w:t>
      </w:r>
      <w:r w:rsidR="00626BC7">
        <w:rPr>
          <w:rFonts w:ascii="Times New Roman" w:eastAsia="Times New Roman" w:hAnsi="Times New Roman" w:cs="Times New Roman"/>
        </w:rPr>
        <w:t xml:space="preserve">on a 100-point scale with endpoints, 0 – completely disagree that the </w:t>
      </w:r>
      <w:r w:rsidR="00F56569">
        <w:rPr>
          <w:rFonts w:ascii="Times New Roman" w:eastAsia="Times New Roman" w:hAnsi="Times New Roman" w:cs="Times New Roman"/>
        </w:rPr>
        <w:t>AV system</w:t>
      </w:r>
      <w:r w:rsidR="00626BC7">
        <w:rPr>
          <w:rFonts w:ascii="Times New Roman" w:eastAsia="Times New Roman" w:hAnsi="Times New Roman" w:cs="Times New Roman"/>
        </w:rPr>
        <w:t xml:space="preserve">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responsible for the accident and 100 – completely agree that the </w:t>
      </w:r>
      <w:r w:rsidR="00F56569">
        <w:rPr>
          <w:rFonts w:ascii="Times New Roman" w:eastAsia="Times New Roman" w:hAnsi="Times New Roman" w:cs="Times New Roman"/>
        </w:rPr>
        <w:t>AV system</w:t>
      </w:r>
      <w:r w:rsidR="00626BC7">
        <w:rPr>
          <w:rFonts w:ascii="Times New Roman" w:eastAsia="Times New Roman" w:hAnsi="Times New Roman" w:cs="Times New Roman"/>
        </w:rPr>
        <w:t xml:space="preserve">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responsible for the accident. We will measure the level of liability </w:t>
      </w:r>
      <w:r w:rsidR="00F56569">
        <w:rPr>
          <w:rFonts w:ascii="Times New Roman" w:eastAsia="Times New Roman" w:hAnsi="Times New Roman" w:cs="Times New Roman"/>
        </w:rPr>
        <w:t xml:space="preserve">with 2 questions </w:t>
      </w:r>
      <w:r w:rsidR="00626BC7">
        <w:rPr>
          <w:rFonts w:ascii="Times New Roman" w:eastAsia="Times New Roman" w:hAnsi="Times New Roman" w:cs="Times New Roman"/>
        </w:rPr>
        <w:t>on a 100-point scale with endpoints, 0 – completely disagree that the company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driver) is liable for damages in the accident and 100 – completely agree that the company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liable for damages in the accident. </w:t>
      </w:r>
    </w:p>
    <w:p w14:paraId="651AB8B0" w14:textId="77777777" w:rsidR="00017FF7" w:rsidRDefault="00017FF7" w:rsidP="00626BC7">
      <w:pPr>
        <w:spacing w:before="100" w:beforeAutospacing="1" w:after="100" w:afterAutospacing="1"/>
        <w:rPr>
          <w:ins w:id="1" w:author="De Freitas, Julian" w:date="2023-03-21T21:35:00Z"/>
          <w:rFonts w:ascii="Times New Roman" w:eastAsia="Times New Roman" w:hAnsi="Times New Roman" w:cs="Times New Roman"/>
        </w:rPr>
      </w:pPr>
    </w:p>
    <w:p w14:paraId="3272E5C5" w14:textId="7BDD1251" w:rsidR="00017FF7" w:rsidRDefault="00017FF7" w:rsidP="00626BC7">
      <w:pPr>
        <w:spacing w:before="100" w:beforeAutospacing="1" w:after="100" w:afterAutospacing="1"/>
        <w:rPr>
          <w:rFonts w:ascii="Times New Roman" w:eastAsia="Times New Roman" w:hAnsi="Times New Roman" w:cs="Times New Roman"/>
        </w:rPr>
      </w:pPr>
      <w:moveToRangeStart w:id="2" w:author="De Freitas, Julian" w:date="2023-03-21T21:35:00Z" w:name="move130326928"/>
      <w:moveTo w:id="3" w:author="De Freitas, Julian" w:date="2023-03-21T21:35:00Z">
        <w:del w:id="4" w:author="De Freitas, Julian" w:date="2023-03-21T21:35:00Z">
          <w:r w:rsidDel="00017FF7">
            <w:rPr>
              <w:rFonts w:ascii="Times New Roman" w:eastAsia="Times New Roman" w:hAnsi="Times New Roman" w:cs="Times New Roman"/>
            </w:rPr>
            <w:lastRenderedPageBreak/>
            <w:delText>We</w:delText>
          </w:r>
        </w:del>
      </w:moveTo>
      <w:ins w:id="5" w:author="De Freitas, Julian" w:date="2023-03-21T21:35:00Z">
        <w:r>
          <w:rPr>
            <w:rFonts w:ascii="Times New Roman" w:eastAsia="Times New Roman" w:hAnsi="Times New Roman" w:cs="Times New Roman"/>
          </w:rPr>
          <w:t>At the end of the survey, we will</w:t>
        </w:r>
      </w:ins>
      <w:moveTo w:id="6" w:author="De Freitas, Julian" w:date="2023-03-21T21:35:00Z">
        <w:r>
          <w:rPr>
            <w:rFonts w:ascii="Times New Roman" w:eastAsia="Times New Roman" w:hAnsi="Times New Roman" w:cs="Times New Roman"/>
          </w:rPr>
          <w:t xml:space="preserve"> include an individual differences scale on perceptions of misleading and deceptive marketing practices for products and promotions.</w:t>
        </w:r>
      </w:moveTo>
      <w:moveToRangeEnd w:id="2"/>
    </w:p>
    <w:p w14:paraId="12987851"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4) How many and which conditions will participants be assigned to? </w:t>
      </w:r>
    </w:p>
    <w:p w14:paraId="0FEDC6AB" w14:textId="3F522E41" w:rsidR="00626BC7" w:rsidRDefault="00626BC7"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This will be a 2 (</w:t>
      </w:r>
      <w:r w:rsidR="005929FD">
        <w:rPr>
          <w:rFonts w:ascii="Times New Roman" w:eastAsia="Times New Roman" w:hAnsi="Times New Roman" w:cs="Times New Roman"/>
        </w:rPr>
        <w:t>label: autopilot, copilot</w:t>
      </w:r>
      <w:r>
        <w:rPr>
          <w:rFonts w:ascii="Times New Roman" w:eastAsia="Times New Roman" w:hAnsi="Times New Roman" w:cs="Times New Roman"/>
        </w:rPr>
        <w:t>) x 2 (</w:t>
      </w:r>
      <w:r w:rsidR="005929FD">
        <w:rPr>
          <w:rFonts w:ascii="Times New Roman" w:eastAsia="Times New Roman" w:hAnsi="Times New Roman" w:cs="Times New Roman"/>
        </w:rPr>
        <w:t>transparency: present, absent</w:t>
      </w:r>
      <w:r>
        <w:rPr>
          <w:rFonts w:ascii="Times New Roman" w:eastAsia="Times New Roman" w:hAnsi="Times New Roman" w:cs="Times New Roman"/>
        </w:rPr>
        <w:t xml:space="preserve">) design. Participants will </w:t>
      </w:r>
      <w:r w:rsidR="005929FD">
        <w:rPr>
          <w:rFonts w:ascii="Times New Roman" w:eastAsia="Times New Roman" w:hAnsi="Times New Roman" w:cs="Times New Roman"/>
        </w:rPr>
        <w:t xml:space="preserve">be </w:t>
      </w:r>
      <w:r>
        <w:rPr>
          <w:rFonts w:ascii="Times New Roman" w:eastAsia="Times New Roman" w:hAnsi="Times New Roman" w:cs="Times New Roman"/>
        </w:rPr>
        <w:t xml:space="preserve">randomly assigned to answer questions about the AV </w:t>
      </w:r>
      <w:r w:rsidR="005929FD">
        <w:rPr>
          <w:rFonts w:ascii="Times New Roman" w:eastAsia="Times New Roman" w:hAnsi="Times New Roman" w:cs="Times New Roman"/>
        </w:rPr>
        <w:t>labeled</w:t>
      </w:r>
      <w:r>
        <w:rPr>
          <w:rFonts w:ascii="Times New Roman" w:eastAsia="Times New Roman" w:hAnsi="Times New Roman" w:cs="Times New Roman"/>
        </w:rPr>
        <w:t xml:space="preserve"> either Autopilot or Copilot and they will </w:t>
      </w:r>
      <w:r w:rsidR="005929FD">
        <w:rPr>
          <w:rFonts w:ascii="Times New Roman" w:eastAsia="Times New Roman" w:hAnsi="Times New Roman" w:cs="Times New Roman"/>
        </w:rPr>
        <w:t>either receive information on the</w:t>
      </w:r>
      <w:r>
        <w:rPr>
          <w:rFonts w:ascii="Times New Roman" w:eastAsia="Times New Roman" w:hAnsi="Times New Roman" w:cs="Times New Roman"/>
        </w:rPr>
        <w:t xml:space="preserve"> actual level of automation for the AV</w:t>
      </w:r>
      <w:r w:rsidR="005929FD">
        <w:rPr>
          <w:rFonts w:ascii="Times New Roman" w:eastAsia="Times New Roman" w:hAnsi="Times New Roman" w:cs="Times New Roman"/>
        </w:rPr>
        <w:t xml:space="preserve"> or not</w:t>
      </w:r>
      <w:r>
        <w:rPr>
          <w:rFonts w:ascii="Times New Roman" w:eastAsia="Times New Roman" w:hAnsi="Times New Roman" w:cs="Times New Roman"/>
        </w:rPr>
        <w:t xml:space="preserve">, which is the transparency condition. Therefore, the possible conditions are- Autopilot &amp; </w:t>
      </w:r>
      <w:r w:rsidR="00B343DC">
        <w:rPr>
          <w:rFonts w:ascii="Times New Roman" w:eastAsia="Times New Roman" w:hAnsi="Times New Roman" w:cs="Times New Roman"/>
        </w:rPr>
        <w:t xml:space="preserve">full </w:t>
      </w:r>
      <w:r>
        <w:rPr>
          <w:rFonts w:ascii="Times New Roman" w:eastAsia="Times New Roman" w:hAnsi="Times New Roman" w:cs="Times New Roman"/>
        </w:rPr>
        <w:t>transparency; Copilot &amp;</w:t>
      </w:r>
      <w:r w:rsidR="00B343DC">
        <w:rPr>
          <w:rFonts w:ascii="Times New Roman" w:eastAsia="Times New Roman" w:hAnsi="Times New Roman" w:cs="Times New Roman"/>
        </w:rPr>
        <w:t xml:space="preserve"> full</w:t>
      </w:r>
      <w:r>
        <w:rPr>
          <w:rFonts w:ascii="Times New Roman" w:eastAsia="Times New Roman" w:hAnsi="Times New Roman" w:cs="Times New Roman"/>
        </w:rPr>
        <w:t xml:space="preserve"> transparency; Autopilot &amp; zero transparency; Copilot &amp; zero transparency.</w:t>
      </w:r>
    </w:p>
    <w:p w14:paraId="5555C4F1" w14:textId="0F0362B1"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5) Specify exactly which analyses you will conduct to examine the main question/hypothesis. </w:t>
      </w:r>
    </w:p>
    <w:p w14:paraId="02E4242C" w14:textId="62FABAB6" w:rsidR="008D58D6" w:rsidRDefault="00626969" w:rsidP="009A371B">
      <w:pPr>
        <w:spacing w:before="100" w:beforeAutospacing="1" w:after="100" w:afterAutospacing="1"/>
        <w:rPr>
          <w:ins w:id="7" w:author="De Freitas, Julian" w:date="2023-03-21T21:30:00Z"/>
          <w:rFonts w:ascii="Times New Roman" w:eastAsia="Times New Roman" w:hAnsi="Times New Roman" w:cs="Times New Roman"/>
        </w:rPr>
      </w:pPr>
      <w:r>
        <w:rPr>
          <w:rFonts w:ascii="Times New Roman" w:eastAsia="Times New Roman" w:hAnsi="Times New Roman" w:cs="Times New Roman"/>
        </w:rPr>
        <w:t xml:space="preserve">We will conduct factorial ANOVA tests with the scores on the responsibility and liability scales as the outcome variables and the label and level of transparency as the predictors. </w:t>
      </w:r>
      <w:ins w:id="8" w:author="De Freitas, Julian" w:date="2023-03-21T21:30:00Z">
        <w:r w:rsidR="008D58D6">
          <w:rPr>
            <w:rFonts w:ascii="Times New Roman" w:eastAsia="Times New Roman" w:hAnsi="Times New Roman" w:cs="Times New Roman"/>
          </w:rPr>
          <w:t>For both tests, we predict main effects of label and level of tr</w:t>
        </w:r>
      </w:ins>
      <w:ins w:id="9" w:author="De Freitas, Julian" w:date="2023-03-21T21:31:00Z">
        <w:r w:rsidR="008D58D6">
          <w:rPr>
            <w:rFonts w:ascii="Times New Roman" w:eastAsia="Times New Roman" w:hAnsi="Times New Roman" w:cs="Times New Roman"/>
          </w:rPr>
          <w:t xml:space="preserve">ansparency. </w:t>
        </w:r>
      </w:ins>
      <w:moveToRangeStart w:id="10" w:author="De Freitas, Julian" w:date="2023-03-21T21:31:00Z" w:name="move130326695"/>
      <w:moveTo w:id="11" w:author="De Freitas, Julian" w:date="2023-03-21T21:31:00Z">
        <w:r w:rsidR="008D58D6">
          <w:rPr>
            <w:rFonts w:ascii="Times New Roman" w:eastAsia="Times New Roman" w:hAnsi="Times New Roman" w:cs="Times New Roman"/>
          </w:rPr>
          <w:t>There will also be an interaction effect test to investigate the effect of the interaction between the label and the transparency condition on the outcome variables, but we are agnostic to these results.</w:t>
        </w:r>
      </w:moveTo>
      <w:moveToRangeEnd w:id="10"/>
    </w:p>
    <w:p w14:paraId="55D8C6F7" w14:textId="2DE85A70" w:rsidR="008D58D6" w:rsidRDefault="008D58D6" w:rsidP="009A371B">
      <w:pPr>
        <w:spacing w:before="100" w:beforeAutospacing="1" w:after="100" w:afterAutospacing="1"/>
        <w:rPr>
          <w:ins w:id="12" w:author="De Freitas, Julian" w:date="2023-03-21T21:32:00Z"/>
          <w:rFonts w:ascii="Times New Roman" w:eastAsia="Times New Roman" w:hAnsi="Times New Roman" w:cs="Times New Roman"/>
        </w:rPr>
      </w:pPr>
      <w:ins w:id="13" w:author="De Freitas, Julian" w:date="2023-03-21T21:31:00Z">
        <w:r>
          <w:rPr>
            <w:rFonts w:ascii="Times New Roman" w:eastAsia="Times New Roman" w:hAnsi="Times New Roman" w:cs="Times New Roman"/>
          </w:rPr>
          <w:t xml:space="preserve">Regardless of the ANOVA result, </w:t>
        </w:r>
      </w:ins>
      <w:del w:id="14" w:author="De Freitas, Julian" w:date="2023-03-21T21:31:00Z">
        <w:r w:rsidR="00626969" w:rsidDel="008D58D6">
          <w:rPr>
            <w:rFonts w:ascii="Times New Roman" w:eastAsia="Times New Roman" w:hAnsi="Times New Roman" w:cs="Times New Roman"/>
          </w:rPr>
          <w:delText>W</w:delText>
        </w:r>
      </w:del>
      <w:ins w:id="15" w:author="De Freitas, Julian" w:date="2023-03-21T21:31:00Z">
        <w:r>
          <w:rPr>
            <w:rFonts w:ascii="Times New Roman" w:eastAsia="Times New Roman" w:hAnsi="Times New Roman" w:cs="Times New Roman"/>
          </w:rPr>
          <w:t>w</w:t>
        </w:r>
      </w:ins>
      <w:r w:rsidR="00626969">
        <w:rPr>
          <w:rFonts w:ascii="Times New Roman" w:eastAsia="Times New Roman" w:hAnsi="Times New Roman" w:cs="Times New Roman"/>
        </w:rPr>
        <w:t>e will conduct t-tests</w:t>
      </w:r>
      <w:ins w:id="16" w:author="De Freitas, Julian" w:date="2023-03-21T21:32:00Z">
        <w:r>
          <w:rPr>
            <w:rFonts w:ascii="Times New Roman" w:eastAsia="Times New Roman" w:hAnsi="Times New Roman" w:cs="Times New Roman"/>
          </w:rPr>
          <w:t xml:space="preserve"> </w:t>
        </w:r>
      </w:ins>
      <w:ins w:id="17" w:author="De Freitas, Julian" w:date="2023-03-21T21:40:00Z">
        <w:r w:rsidR="00365E0D">
          <w:rPr>
            <w:rFonts w:ascii="Times New Roman" w:eastAsia="Times New Roman" w:hAnsi="Times New Roman" w:cs="Times New Roman"/>
          </w:rPr>
          <w:t>comparing the DV (</w:t>
        </w:r>
      </w:ins>
      <w:ins w:id="18" w:author="De Freitas, Julian" w:date="2023-03-21T21:32:00Z">
        <w:r>
          <w:rPr>
            <w:rFonts w:ascii="Times New Roman" w:eastAsia="Times New Roman" w:hAnsi="Times New Roman" w:cs="Times New Roman"/>
          </w:rPr>
          <w:t xml:space="preserve">liability </w:t>
        </w:r>
      </w:ins>
      <w:ins w:id="19" w:author="De Freitas, Julian" w:date="2023-03-21T21:40:00Z">
        <w:r w:rsidR="00365E0D">
          <w:rPr>
            <w:rFonts w:ascii="Times New Roman" w:eastAsia="Times New Roman" w:hAnsi="Times New Roman" w:cs="Times New Roman"/>
          </w:rPr>
          <w:t>or</w:t>
        </w:r>
      </w:ins>
      <w:ins w:id="20" w:author="De Freitas, Julian" w:date="2023-03-21T21:32:00Z">
        <w:r>
          <w:rPr>
            <w:rFonts w:ascii="Times New Roman" w:eastAsia="Times New Roman" w:hAnsi="Times New Roman" w:cs="Times New Roman"/>
          </w:rPr>
          <w:t xml:space="preserve"> responsibility ratings</w:t>
        </w:r>
      </w:ins>
      <w:ins w:id="21" w:author="De Freitas, Julian" w:date="2023-03-21T21:40:00Z">
        <w:r w:rsidR="00365E0D">
          <w:rPr>
            <w:rFonts w:ascii="Times New Roman" w:eastAsia="Times New Roman" w:hAnsi="Times New Roman" w:cs="Times New Roman"/>
          </w:rPr>
          <w:t>)</w:t>
        </w:r>
      </w:ins>
      <w:ins w:id="22" w:author="De Freitas, Julian" w:date="2023-03-21T21:32:00Z">
        <w:r>
          <w:rPr>
            <w:rFonts w:ascii="Times New Roman" w:eastAsia="Times New Roman" w:hAnsi="Times New Roman" w:cs="Times New Roman"/>
          </w:rPr>
          <w:t xml:space="preserve"> between the autopilot and copilot conditions. We will run this </w:t>
        </w:r>
      </w:ins>
      <w:ins w:id="23" w:author="De Freitas, Julian" w:date="2023-03-21T21:40:00Z">
        <w:r w:rsidR="00365E0D">
          <w:rPr>
            <w:rFonts w:ascii="Times New Roman" w:eastAsia="Times New Roman" w:hAnsi="Times New Roman" w:cs="Times New Roman"/>
          </w:rPr>
          <w:t>t-</w:t>
        </w:r>
      </w:ins>
      <w:ins w:id="24" w:author="De Freitas, Julian" w:date="2023-03-21T21:32:00Z">
        <w:r>
          <w:rPr>
            <w:rFonts w:ascii="Times New Roman" w:eastAsia="Times New Roman" w:hAnsi="Times New Roman" w:cs="Times New Roman"/>
          </w:rPr>
          <w:t xml:space="preserve">test for both the transparency present and absent </w:t>
        </w:r>
      </w:ins>
      <w:ins w:id="25" w:author="De Freitas, Julian" w:date="2023-03-21T21:40:00Z">
        <w:r w:rsidR="00365E0D">
          <w:rPr>
            <w:rFonts w:ascii="Times New Roman" w:eastAsia="Times New Roman" w:hAnsi="Times New Roman" w:cs="Times New Roman"/>
          </w:rPr>
          <w:t>conditions, i.e., four t-tests in total</w:t>
        </w:r>
      </w:ins>
      <w:ins w:id="26" w:author="De Freitas, Julian" w:date="2023-03-21T21:32:00Z">
        <w:r>
          <w:rPr>
            <w:rFonts w:ascii="Times New Roman" w:eastAsia="Times New Roman" w:hAnsi="Times New Roman" w:cs="Times New Roman"/>
          </w:rPr>
          <w:t xml:space="preserve">. </w:t>
        </w:r>
      </w:ins>
    </w:p>
    <w:p w14:paraId="5C7D567C" w14:textId="77777777" w:rsidR="00017FF7" w:rsidRDefault="00017FF7" w:rsidP="009A371B">
      <w:pPr>
        <w:spacing w:before="100" w:beforeAutospacing="1" w:after="100" w:afterAutospacing="1"/>
        <w:rPr>
          <w:ins w:id="27" w:author="De Freitas, Julian" w:date="2023-03-21T21:35:00Z"/>
          <w:rFonts w:ascii="Times New Roman" w:eastAsia="Times New Roman" w:hAnsi="Times New Roman" w:cs="Times New Roman"/>
        </w:rPr>
      </w:pPr>
      <w:ins w:id="28" w:author="De Freitas, Julian" w:date="2023-03-21T21:33:00Z">
        <w:r>
          <w:rPr>
            <w:rFonts w:ascii="Times New Roman" w:eastAsia="Times New Roman" w:hAnsi="Times New Roman" w:cs="Times New Roman"/>
          </w:rPr>
          <w:t xml:space="preserve">We will run </w:t>
        </w:r>
      </w:ins>
      <w:del w:id="29" w:author="De Freitas, Julian" w:date="2023-03-21T21:33:00Z">
        <w:r w:rsidR="00626969" w:rsidDel="00017FF7">
          <w:rPr>
            <w:rFonts w:ascii="Times New Roman" w:eastAsia="Times New Roman" w:hAnsi="Times New Roman" w:cs="Times New Roman"/>
          </w:rPr>
          <w:delText xml:space="preserve"> with</w:delText>
        </w:r>
        <w:r w:rsidR="00CC7699" w:rsidDel="00017FF7">
          <w:rPr>
            <w:rFonts w:ascii="Times New Roman" w:eastAsia="Times New Roman" w:hAnsi="Times New Roman" w:cs="Times New Roman"/>
          </w:rPr>
          <w:delText xml:space="preserve"> the</w:delText>
        </w:r>
        <w:r w:rsidR="00626969" w:rsidDel="00017FF7">
          <w:rPr>
            <w:rFonts w:ascii="Times New Roman" w:eastAsia="Times New Roman" w:hAnsi="Times New Roman" w:cs="Times New Roman"/>
          </w:rPr>
          <w:delText xml:space="preserve"> autopilot or copilot </w:delText>
        </w:r>
        <w:r w:rsidR="00B133F7" w:rsidDel="00017FF7">
          <w:rPr>
            <w:rFonts w:ascii="Times New Roman" w:eastAsia="Times New Roman" w:hAnsi="Times New Roman" w:cs="Times New Roman"/>
          </w:rPr>
          <w:delText>label</w:delText>
        </w:r>
        <w:r w:rsidR="00626969" w:rsidDel="00017FF7">
          <w:rPr>
            <w:rFonts w:ascii="Times New Roman" w:eastAsia="Times New Roman" w:hAnsi="Times New Roman" w:cs="Times New Roman"/>
          </w:rPr>
          <w:delText xml:space="preserve"> as the predictor and the responsibility and liability measures as the outcome variables to </w:delText>
        </w:r>
      </w:del>
      <w:del w:id="30" w:author="De Freitas, Julian" w:date="2023-03-21T21:31:00Z">
        <w:r w:rsidR="00626969" w:rsidDel="008D58D6">
          <w:rPr>
            <w:rFonts w:ascii="Times New Roman" w:eastAsia="Times New Roman" w:hAnsi="Times New Roman" w:cs="Times New Roman"/>
          </w:rPr>
          <w:delText xml:space="preserve">measure </w:delText>
        </w:r>
      </w:del>
      <w:del w:id="31" w:author="De Freitas, Julian" w:date="2023-03-21T21:33:00Z">
        <w:r w:rsidR="00626969" w:rsidDel="00017FF7">
          <w:rPr>
            <w:rFonts w:ascii="Times New Roman" w:eastAsia="Times New Roman" w:hAnsi="Times New Roman" w:cs="Times New Roman"/>
          </w:rPr>
          <w:delText xml:space="preserve">for </w:delText>
        </w:r>
      </w:del>
      <w:del w:id="32" w:author="De Freitas, Julian" w:date="2023-03-21T21:31:00Z">
        <w:r w:rsidR="00626969" w:rsidDel="008D58D6">
          <w:rPr>
            <w:rFonts w:ascii="Times New Roman" w:eastAsia="Times New Roman" w:hAnsi="Times New Roman" w:cs="Times New Roman"/>
          </w:rPr>
          <w:delText xml:space="preserve">one </w:delText>
        </w:r>
      </w:del>
      <w:del w:id="33" w:author="De Freitas, Julian" w:date="2023-03-21T21:33:00Z">
        <w:r w:rsidR="00626969" w:rsidDel="00017FF7">
          <w:rPr>
            <w:rFonts w:ascii="Times New Roman" w:eastAsia="Times New Roman" w:hAnsi="Times New Roman" w:cs="Times New Roman"/>
          </w:rPr>
          <w:delText xml:space="preserve">main effect. We will also conduct a t-test with the transparency or no transparency condition as the predictor and the responsibility and liability measures as the outcome variables to measure for another main effect. </w:delText>
        </w:r>
      </w:del>
      <w:moveFromRangeStart w:id="34" w:author="De Freitas, Julian" w:date="2023-03-21T21:31:00Z" w:name="move130326695"/>
      <w:moveFrom w:id="35" w:author="De Freitas, Julian" w:date="2023-03-21T21:31:00Z">
        <w:r w:rsidR="00626969" w:rsidDel="008D58D6">
          <w:rPr>
            <w:rFonts w:ascii="Times New Roman" w:eastAsia="Times New Roman" w:hAnsi="Times New Roman" w:cs="Times New Roman"/>
          </w:rPr>
          <w:t xml:space="preserve">There will also be an interaction effect test to investigate the effect of the interaction between the label and the transparency condition on the outcome </w:t>
        </w:r>
        <w:r w:rsidR="009D46FA" w:rsidDel="008D58D6">
          <w:rPr>
            <w:rFonts w:ascii="Times New Roman" w:eastAsia="Times New Roman" w:hAnsi="Times New Roman" w:cs="Times New Roman"/>
          </w:rPr>
          <w:t>variables,</w:t>
        </w:r>
        <w:r w:rsidR="00626969" w:rsidDel="008D58D6">
          <w:rPr>
            <w:rFonts w:ascii="Times New Roman" w:eastAsia="Times New Roman" w:hAnsi="Times New Roman" w:cs="Times New Roman"/>
          </w:rPr>
          <w:t xml:space="preserve"> but we are agnostic to these results. </w:t>
        </w:r>
      </w:moveFrom>
      <w:moveFromRangeEnd w:id="34"/>
      <w:del w:id="36" w:author="De Freitas, Julian" w:date="2023-03-21T21:33:00Z">
        <w:r w:rsidR="009A371B" w:rsidRPr="009A371B" w:rsidDel="00017FF7">
          <w:rPr>
            <w:rFonts w:ascii="Times New Roman" w:eastAsia="Times New Roman" w:hAnsi="Times New Roman" w:cs="Times New Roman"/>
          </w:rPr>
          <w:delText>A</w:delText>
        </w:r>
      </w:del>
      <w:ins w:id="37" w:author="De Freitas, Julian" w:date="2023-03-21T21:33:00Z">
        <w:r>
          <w:rPr>
            <w:rFonts w:ascii="Times New Roman" w:eastAsia="Times New Roman" w:hAnsi="Times New Roman" w:cs="Times New Roman"/>
          </w:rPr>
          <w:t>a</w:t>
        </w:r>
      </w:ins>
      <w:r w:rsidR="009A371B" w:rsidRPr="009A371B">
        <w:rPr>
          <w:rFonts w:ascii="Times New Roman" w:eastAsia="Times New Roman" w:hAnsi="Times New Roman" w:cs="Times New Roman"/>
        </w:rPr>
        <w:t xml:space="preserve"> </w:t>
      </w:r>
      <w:r w:rsidR="001D0043">
        <w:rPr>
          <w:rFonts w:ascii="Times New Roman" w:eastAsia="Times New Roman" w:hAnsi="Times New Roman" w:cs="Times New Roman"/>
        </w:rPr>
        <w:t xml:space="preserve">parallel </w:t>
      </w:r>
      <w:r w:rsidR="009A371B" w:rsidRPr="009A371B">
        <w:rPr>
          <w:rFonts w:ascii="Times New Roman" w:eastAsia="Times New Roman" w:hAnsi="Times New Roman" w:cs="Times New Roman"/>
        </w:rPr>
        <w:t xml:space="preserve">mediation analysis </w:t>
      </w:r>
      <w:del w:id="38" w:author="De Freitas, Julian" w:date="2023-03-21T21:33:00Z">
        <w:r w:rsidR="009A371B" w:rsidRPr="009A371B" w:rsidDel="00017FF7">
          <w:rPr>
            <w:rFonts w:ascii="Times New Roman" w:eastAsia="Times New Roman" w:hAnsi="Times New Roman" w:cs="Times New Roman"/>
          </w:rPr>
          <w:delText xml:space="preserve">will be run </w:delText>
        </w:r>
      </w:del>
      <w:r w:rsidR="009A371B" w:rsidRPr="009A371B">
        <w:rPr>
          <w:rFonts w:ascii="Times New Roman" w:eastAsia="Times New Roman" w:hAnsi="Times New Roman" w:cs="Times New Roman"/>
        </w:rPr>
        <w:t xml:space="preserve">with </w:t>
      </w:r>
      <w:r w:rsidR="009D46FA">
        <w:rPr>
          <w:rFonts w:ascii="Times New Roman" w:eastAsia="Times New Roman" w:hAnsi="Times New Roman" w:cs="Times New Roman"/>
        </w:rPr>
        <w:t>perceived automation capability</w:t>
      </w:r>
      <w:r w:rsidR="009A371B" w:rsidRPr="009A371B">
        <w:rPr>
          <w:rFonts w:ascii="Times New Roman" w:eastAsia="Times New Roman" w:hAnsi="Times New Roman" w:cs="Times New Roman"/>
        </w:rPr>
        <w:t xml:space="preserve"> as the mediator, the </w:t>
      </w:r>
      <w:r w:rsidR="009D46FA">
        <w:rPr>
          <w:rFonts w:ascii="Times New Roman" w:eastAsia="Times New Roman" w:hAnsi="Times New Roman" w:cs="Times New Roman"/>
        </w:rPr>
        <w:t xml:space="preserve">label </w:t>
      </w:r>
      <w:del w:id="39" w:author="De Freitas, Julian" w:date="2023-03-21T21:34:00Z">
        <w:r w:rsidR="009D46FA" w:rsidDel="00017FF7">
          <w:rPr>
            <w:rFonts w:ascii="Times New Roman" w:eastAsia="Times New Roman" w:hAnsi="Times New Roman" w:cs="Times New Roman"/>
          </w:rPr>
          <w:delText>and transparency</w:delText>
        </w:r>
        <w:r w:rsidR="009A371B" w:rsidRPr="009A371B" w:rsidDel="00017FF7">
          <w:rPr>
            <w:rFonts w:ascii="Times New Roman" w:eastAsia="Times New Roman" w:hAnsi="Times New Roman" w:cs="Times New Roman"/>
          </w:rPr>
          <w:delText xml:space="preserve"> condition </w:delText>
        </w:r>
      </w:del>
      <w:r w:rsidR="009A371B" w:rsidRPr="009A371B">
        <w:rPr>
          <w:rFonts w:ascii="Times New Roman" w:eastAsia="Times New Roman" w:hAnsi="Times New Roman" w:cs="Times New Roman"/>
        </w:rPr>
        <w:t xml:space="preserve">as the </w:t>
      </w:r>
      <w:r w:rsidR="009D46FA">
        <w:rPr>
          <w:rFonts w:ascii="Times New Roman" w:eastAsia="Times New Roman" w:hAnsi="Times New Roman" w:cs="Times New Roman"/>
        </w:rPr>
        <w:t>predictor variable</w:t>
      </w:r>
      <w:r w:rsidR="009A371B" w:rsidRPr="009A371B">
        <w:rPr>
          <w:rFonts w:ascii="Times New Roman" w:eastAsia="Times New Roman" w:hAnsi="Times New Roman" w:cs="Times New Roman"/>
        </w:rPr>
        <w:t xml:space="preserve"> and </w:t>
      </w:r>
      <w:r w:rsidR="009D46FA">
        <w:rPr>
          <w:rFonts w:ascii="Times New Roman" w:eastAsia="Times New Roman" w:hAnsi="Times New Roman" w:cs="Times New Roman"/>
        </w:rPr>
        <w:t xml:space="preserve">the responsibility and liability measures </w:t>
      </w:r>
      <w:r w:rsidR="009A371B" w:rsidRPr="009A371B">
        <w:rPr>
          <w:rFonts w:ascii="Times New Roman" w:eastAsia="Times New Roman" w:hAnsi="Times New Roman" w:cs="Times New Roman"/>
        </w:rPr>
        <w:t xml:space="preserve">as </w:t>
      </w:r>
      <w:r w:rsidR="009D46FA">
        <w:rPr>
          <w:rFonts w:ascii="Times New Roman" w:eastAsia="Times New Roman" w:hAnsi="Times New Roman" w:cs="Times New Roman"/>
        </w:rPr>
        <w:t>the outcome variables</w:t>
      </w:r>
      <w:r w:rsidR="009A371B" w:rsidRPr="009A371B">
        <w:rPr>
          <w:rFonts w:ascii="Times New Roman" w:eastAsia="Times New Roman" w:hAnsi="Times New Roman" w:cs="Times New Roman"/>
        </w:rPr>
        <w:t xml:space="preserve">. </w:t>
      </w:r>
    </w:p>
    <w:p w14:paraId="56713CC6" w14:textId="2052F597" w:rsidR="009A371B" w:rsidRDefault="00017FF7" w:rsidP="009A371B">
      <w:pPr>
        <w:spacing w:before="100" w:beforeAutospacing="1" w:after="100" w:afterAutospacing="1"/>
        <w:rPr>
          <w:ins w:id="40" w:author="De Freitas, Julian" w:date="2023-03-21T21:36:00Z"/>
          <w:rFonts w:ascii="Times New Roman" w:eastAsia="Times New Roman" w:hAnsi="Times New Roman" w:cs="Times New Roman"/>
        </w:rPr>
      </w:pPr>
      <w:ins w:id="41" w:author="De Freitas, Julian" w:date="2023-03-21T21:35:00Z">
        <w:r>
          <w:rPr>
            <w:rFonts w:ascii="Times New Roman" w:eastAsia="Times New Roman" w:hAnsi="Times New Roman" w:cs="Times New Roman"/>
          </w:rPr>
          <w:t>We will also run moderated mediation models, in which the b path of the above</w:t>
        </w:r>
      </w:ins>
      <w:ins w:id="42" w:author="De Freitas, Julian" w:date="2023-03-21T21:39:00Z">
        <w:r w:rsidR="00365E0D">
          <w:rPr>
            <w:rFonts w:ascii="Times New Roman" w:eastAsia="Times New Roman" w:hAnsi="Times New Roman" w:cs="Times New Roman"/>
          </w:rPr>
          <w:t xml:space="preserve"> mediation</w:t>
        </w:r>
      </w:ins>
      <w:ins w:id="43" w:author="De Freitas, Julian" w:date="2023-03-21T21:35:00Z">
        <w:r>
          <w:rPr>
            <w:rFonts w:ascii="Times New Roman" w:eastAsia="Times New Roman" w:hAnsi="Times New Roman" w:cs="Times New Roman"/>
          </w:rPr>
          <w:t xml:space="preserve"> model is modera</w:t>
        </w:r>
      </w:ins>
      <w:ins w:id="44" w:author="De Freitas, Julian" w:date="2023-03-21T21:36:00Z">
        <w:r>
          <w:rPr>
            <w:rFonts w:ascii="Times New Roman" w:eastAsia="Times New Roman" w:hAnsi="Times New Roman" w:cs="Times New Roman"/>
          </w:rPr>
          <w:t xml:space="preserve">ted by individual differences in perceptions of misleading/deceptive marketing practices. </w:t>
        </w:r>
      </w:ins>
    </w:p>
    <w:p w14:paraId="1F5E0BC4" w14:textId="65DF77D4" w:rsidR="00017FF7" w:rsidRPr="009A371B" w:rsidDel="00017FF7" w:rsidRDefault="00017FF7" w:rsidP="009A371B">
      <w:pPr>
        <w:spacing w:before="100" w:beforeAutospacing="1" w:after="100" w:afterAutospacing="1"/>
        <w:rPr>
          <w:del w:id="45" w:author="De Freitas, Julian" w:date="2023-03-21T21:36:00Z"/>
          <w:rFonts w:ascii="Times New Roman" w:eastAsia="Times New Roman" w:hAnsi="Times New Roman" w:cs="Times New Roman"/>
        </w:rPr>
      </w:pPr>
    </w:p>
    <w:p w14:paraId="51354EFF"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6) Describe exactly how outliers will be defined and handled, and your precise rule(s) for excluding observations. </w:t>
      </w:r>
    </w:p>
    <w:p w14:paraId="05246907" w14:textId="31AAAF38"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We will exclude participants </w:t>
      </w:r>
      <w:del w:id="46" w:author="De Freitas, Julian" w:date="2023-03-21T21:12:00Z">
        <w:r w:rsidRPr="009A371B" w:rsidDel="00682942">
          <w:rPr>
            <w:rFonts w:ascii="Times New Roman" w:eastAsia="Times New Roman" w:hAnsi="Times New Roman" w:cs="Times New Roman"/>
          </w:rPr>
          <w:delText xml:space="preserve">that </w:delText>
        </w:r>
      </w:del>
      <w:ins w:id="47" w:author="De Freitas, Julian" w:date="2023-03-21T21:12:00Z">
        <w:r w:rsidR="00682942">
          <w:rPr>
            <w:rFonts w:ascii="Times New Roman" w:eastAsia="Times New Roman" w:hAnsi="Times New Roman" w:cs="Times New Roman"/>
          </w:rPr>
          <w:t>who</w:t>
        </w:r>
        <w:r w:rsidR="00682942" w:rsidRPr="009A371B">
          <w:rPr>
            <w:rFonts w:ascii="Times New Roman" w:eastAsia="Times New Roman" w:hAnsi="Times New Roman" w:cs="Times New Roman"/>
          </w:rPr>
          <w:t xml:space="preserve"> </w:t>
        </w:r>
      </w:ins>
      <w:ins w:id="48" w:author="De Freitas, Julian" w:date="2023-03-21T21:42:00Z">
        <w:r w:rsidR="005441E3">
          <w:rPr>
            <w:rFonts w:ascii="Times New Roman" w:eastAsia="Times New Roman" w:hAnsi="Times New Roman" w:cs="Times New Roman"/>
          </w:rPr>
          <w:t xml:space="preserve">fail any </w:t>
        </w:r>
      </w:ins>
      <w:del w:id="49" w:author="De Freitas, Julian" w:date="2023-03-21T21:42:00Z">
        <w:r w:rsidRPr="009A371B" w:rsidDel="005441E3">
          <w:rPr>
            <w:rFonts w:ascii="Times New Roman" w:eastAsia="Times New Roman" w:hAnsi="Times New Roman" w:cs="Times New Roman"/>
          </w:rPr>
          <w:delText xml:space="preserve">answer at least </w:delText>
        </w:r>
      </w:del>
      <w:r w:rsidRPr="009A371B">
        <w:rPr>
          <w:rFonts w:ascii="Times New Roman" w:eastAsia="Times New Roman" w:hAnsi="Times New Roman" w:cs="Times New Roman"/>
        </w:rPr>
        <w:t xml:space="preserve">1 of our 2 attention check questions incorrectly and </w:t>
      </w:r>
      <w:del w:id="50" w:author="De Freitas, Julian" w:date="2023-03-21T21:42:00Z">
        <w:r w:rsidRPr="009A371B" w:rsidDel="005441E3">
          <w:rPr>
            <w:rFonts w:ascii="Times New Roman" w:eastAsia="Times New Roman" w:hAnsi="Times New Roman" w:cs="Times New Roman"/>
          </w:rPr>
          <w:delText xml:space="preserve">at </w:delText>
        </w:r>
      </w:del>
      <w:ins w:id="51" w:author="De Freitas, Julian" w:date="2023-03-21T21:43:00Z">
        <w:r w:rsidR="005441E3">
          <w:rPr>
            <w:rFonts w:ascii="Times New Roman" w:eastAsia="Times New Roman" w:hAnsi="Times New Roman" w:cs="Times New Roman"/>
          </w:rPr>
          <w:t>who fail any</w:t>
        </w:r>
      </w:ins>
      <w:del w:id="52" w:author="De Freitas, Julian" w:date="2023-03-21T21:43:00Z">
        <w:r w:rsidRPr="009A371B" w:rsidDel="005441E3">
          <w:rPr>
            <w:rFonts w:ascii="Times New Roman" w:eastAsia="Times New Roman" w:hAnsi="Times New Roman" w:cs="Times New Roman"/>
          </w:rPr>
          <w:delText xml:space="preserve">least </w:delText>
        </w:r>
      </w:del>
      <w:ins w:id="53" w:author="De Freitas, Julian" w:date="2023-03-21T21:43:00Z">
        <w:r w:rsidR="005441E3">
          <w:rPr>
            <w:rFonts w:ascii="Times New Roman" w:eastAsia="Times New Roman" w:hAnsi="Times New Roman" w:cs="Times New Roman"/>
          </w:rPr>
          <w:t xml:space="preserve"> </w:t>
        </w:r>
      </w:ins>
      <w:r w:rsidRPr="009A371B">
        <w:rPr>
          <w:rFonts w:ascii="Times New Roman" w:eastAsia="Times New Roman" w:hAnsi="Times New Roman" w:cs="Times New Roman"/>
        </w:rPr>
        <w:t xml:space="preserve">1 of our 2 comprehension check questions incorrectly. </w:t>
      </w:r>
    </w:p>
    <w:p w14:paraId="33A3F584" w14:textId="77777777" w:rsidR="00C928BA" w:rsidRDefault="009A371B" w:rsidP="009A371B">
      <w:pPr>
        <w:spacing w:before="100" w:beforeAutospacing="1" w:after="100" w:afterAutospacing="1"/>
        <w:rPr>
          <w:rFonts w:ascii="Times New Roman" w:eastAsia="Times New Roman" w:hAnsi="Times New Roman" w:cs="Times New Roman"/>
          <w:b/>
          <w:bCs/>
        </w:rPr>
      </w:pPr>
      <w:r w:rsidRPr="009A371B">
        <w:rPr>
          <w:rFonts w:ascii="Times New Roman" w:eastAsia="Times New Roman" w:hAnsi="Times New Roman" w:cs="Times New Roman"/>
          <w:b/>
          <w:bCs/>
        </w:rPr>
        <w:t>7) How many observations will be collected or what will determine sample size? No need to justify decision, but be precise about exactly how the number will be determined.</w:t>
      </w:r>
    </w:p>
    <w:p w14:paraId="60DDE398" w14:textId="34D77C87" w:rsidR="009A371B" w:rsidRPr="009A371B" w:rsidRDefault="00C47C14"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will collect responses from </w:t>
      </w:r>
      <w:ins w:id="54" w:author="De Freitas, Julian" w:date="2023-03-21T21:12:00Z">
        <w:r w:rsidR="00682942">
          <w:rPr>
            <w:rFonts w:ascii="Times New Roman" w:eastAsia="Times New Roman" w:hAnsi="Times New Roman" w:cs="Times New Roman"/>
          </w:rPr>
          <w:t>1000</w:t>
        </w:r>
      </w:ins>
      <w:del w:id="55" w:author="De Freitas, Julian" w:date="2023-03-21T21:12:00Z">
        <w:r w:rsidDel="00682942">
          <w:rPr>
            <w:rFonts w:ascii="Times New Roman" w:eastAsia="Times New Roman" w:hAnsi="Times New Roman" w:cs="Times New Roman"/>
          </w:rPr>
          <w:delText>---</w:delText>
        </w:r>
      </w:del>
      <w:r>
        <w:rPr>
          <w:rFonts w:ascii="Times New Roman" w:eastAsia="Times New Roman" w:hAnsi="Times New Roman" w:cs="Times New Roman"/>
        </w:rPr>
        <w:t xml:space="preserve"> participants. </w:t>
      </w:r>
    </w:p>
    <w:p w14:paraId="3B7124F2"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8) Anything else you would like to pre-register? (e.g., secondary analyses, variables collected for exploratory purposes, unusual analyses planned?) </w:t>
      </w:r>
    </w:p>
    <w:p w14:paraId="468F8486" w14:textId="5FBD045C" w:rsidR="00C928BA"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lastRenderedPageBreak/>
        <w:t>We will include some demographic questions but nothing identifiable</w:t>
      </w:r>
      <w:r w:rsidR="00C928BA">
        <w:rPr>
          <w:rFonts w:ascii="Times New Roman" w:eastAsia="Times New Roman" w:hAnsi="Times New Roman" w:cs="Times New Roman"/>
        </w:rPr>
        <w:t xml:space="preserve"> (age, gender, whether they have a </w:t>
      </w:r>
      <w:proofErr w:type="spellStart"/>
      <w:r w:rsidR="00C928BA">
        <w:rPr>
          <w:rFonts w:ascii="Times New Roman" w:eastAsia="Times New Roman" w:hAnsi="Times New Roman" w:cs="Times New Roman"/>
        </w:rPr>
        <w:t>drivers</w:t>
      </w:r>
      <w:proofErr w:type="spellEnd"/>
      <w:r w:rsidR="00C928BA">
        <w:rPr>
          <w:rFonts w:ascii="Times New Roman" w:eastAsia="Times New Roman" w:hAnsi="Times New Roman" w:cs="Times New Roman"/>
        </w:rPr>
        <w:t xml:space="preserve"> license)</w:t>
      </w:r>
      <w:r w:rsidR="00C928BA" w:rsidRPr="009A371B">
        <w:rPr>
          <w:rFonts w:ascii="Times New Roman" w:eastAsia="Times New Roman" w:hAnsi="Times New Roman" w:cs="Times New Roman"/>
        </w:rPr>
        <w:t>. We will also ask participants how familiar they are with AVs</w:t>
      </w:r>
      <w:r w:rsidR="00C928BA">
        <w:rPr>
          <w:rFonts w:ascii="Times New Roman" w:eastAsia="Times New Roman" w:hAnsi="Times New Roman" w:cs="Times New Roman"/>
        </w:rPr>
        <w:t xml:space="preserve"> on a 100-point scale with endpoints, 0- Very little and 100- A lot. </w:t>
      </w:r>
      <w:moveFromRangeStart w:id="56" w:author="De Freitas, Julian" w:date="2023-03-21T21:35:00Z" w:name="move130326928"/>
      <w:moveFrom w:id="57" w:author="De Freitas, Julian" w:date="2023-03-21T21:35:00Z">
        <w:r w:rsidR="00C47C14" w:rsidDel="00017FF7">
          <w:rPr>
            <w:rFonts w:ascii="Times New Roman" w:eastAsia="Times New Roman" w:hAnsi="Times New Roman" w:cs="Times New Roman"/>
          </w:rPr>
          <w:t xml:space="preserve">We include an individual differences scale on </w:t>
        </w:r>
        <w:r w:rsidR="00E85679" w:rsidDel="00017FF7">
          <w:rPr>
            <w:rFonts w:ascii="Times New Roman" w:eastAsia="Times New Roman" w:hAnsi="Times New Roman" w:cs="Times New Roman"/>
          </w:rPr>
          <w:t>perceptions of misleading and deceptive marketing practices for products and promotions.</w:t>
        </w:r>
        <w:r w:rsidR="00FE0491" w:rsidDel="00017FF7">
          <w:rPr>
            <w:rFonts w:ascii="Times New Roman" w:eastAsia="Times New Roman" w:hAnsi="Times New Roman" w:cs="Times New Roman"/>
          </w:rPr>
          <w:t xml:space="preserve"> </w:t>
        </w:r>
      </w:moveFrom>
      <w:moveFromRangeEnd w:id="56"/>
      <w:r w:rsidR="00C928BA">
        <w:rPr>
          <w:rFonts w:ascii="Times New Roman" w:eastAsia="Times New Roman" w:hAnsi="Times New Roman" w:cs="Times New Roman"/>
        </w:rPr>
        <w:t xml:space="preserve">These will be included as covariates in additional exploratory analyses as robustness checks. </w:t>
      </w:r>
    </w:p>
    <w:p w14:paraId="5595647F" w14:textId="0310C748" w:rsidR="001304CC" w:rsidDel="00F91935" w:rsidRDefault="001304CC" w:rsidP="009A371B">
      <w:pPr>
        <w:spacing w:before="100" w:beforeAutospacing="1" w:after="100" w:afterAutospacing="1"/>
        <w:rPr>
          <w:del w:id="58" w:author="De Freitas, Julian" w:date="2023-03-21T21:36:00Z"/>
          <w:rFonts w:ascii="Times New Roman" w:eastAsia="Times New Roman" w:hAnsi="Times New Roman" w:cs="Times New Roman"/>
        </w:rPr>
      </w:pPr>
      <w:del w:id="59" w:author="De Freitas, Julian" w:date="2023-03-21T21:36:00Z">
        <w:r w:rsidDel="00F91935">
          <w:rPr>
            <w:rFonts w:ascii="Times New Roman" w:eastAsia="Times New Roman" w:hAnsi="Times New Roman" w:cs="Times New Roman"/>
          </w:rPr>
          <w:delText>…</w:delText>
        </w:r>
      </w:del>
    </w:p>
    <w:p w14:paraId="19D14ED9"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available at: THIS IS BUT AN EPHEMERAL PREVIEW </w:t>
      </w:r>
    </w:p>
    <w:p w14:paraId="3522268B" w14:textId="77777777" w:rsidR="002C0D74" w:rsidRPr="002939ED" w:rsidRDefault="002C0D74">
      <w:pPr>
        <w:rPr>
          <w:rFonts w:ascii="Times New Roman" w:hAnsi="Times New Roman" w:cs="Times New Roman"/>
        </w:rPr>
      </w:pPr>
    </w:p>
    <w:sectPr w:rsidR="002C0D74" w:rsidRPr="0029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Freitas, Julian">
    <w15:presenceInfo w15:providerId="AD" w15:userId="S::jdefreitas@hbs.edu::c84f1c70-9f58-438e-b9f7-bc284081a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1B"/>
    <w:rsid w:val="00017FF7"/>
    <w:rsid w:val="00116A0C"/>
    <w:rsid w:val="001304CC"/>
    <w:rsid w:val="001D0043"/>
    <w:rsid w:val="00253120"/>
    <w:rsid w:val="002939ED"/>
    <w:rsid w:val="002A68A2"/>
    <w:rsid w:val="002C0D74"/>
    <w:rsid w:val="002E7A10"/>
    <w:rsid w:val="00365E0D"/>
    <w:rsid w:val="0050353F"/>
    <w:rsid w:val="005209FC"/>
    <w:rsid w:val="005441E3"/>
    <w:rsid w:val="005904C8"/>
    <w:rsid w:val="005929FD"/>
    <w:rsid w:val="00626969"/>
    <w:rsid w:val="00626BC7"/>
    <w:rsid w:val="00682942"/>
    <w:rsid w:val="00782E30"/>
    <w:rsid w:val="00806FD5"/>
    <w:rsid w:val="0086397B"/>
    <w:rsid w:val="008D58D6"/>
    <w:rsid w:val="009A371B"/>
    <w:rsid w:val="009D46FA"/>
    <w:rsid w:val="009F7FA7"/>
    <w:rsid w:val="00B133F7"/>
    <w:rsid w:val="00B343DC"/>
    <w:rsid w:val="00BA5528"/>
    <w:rsid w:val="00C47C14"/>
    <w:rsid w:val="00C928BA"/>
    <w:rsid w:val="00CC7699"/>
    <w:rsid w:val="00D5708C"/>
    <w:rsid w:val="00E83C15"/>
    <w:rsid w:val="00E85679"/>
    <w:rsid w:val="00EE0AF2"/>
    <w:rsid w:val="00F56569"/>
    <w:rsid w:val="00F91935"/>
    <w:rsid w:val="00FE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2520B"/>
  <w15:chartTrackingRefBased/>
  <w15:docId w15:val="{E8064582-25F7-214F-A243-0D065528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71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0353F"/>
  </w:style>
  <w:style w:type="character" w:styleId="CommentReference">
    <w:name w:val="annotation reference"/>
    <w:basedOn w:val="DefaultParagraphFont"/>
    <w:uiPriority w:val="99"/>
    <w:semiHidden/>
    <w:unhideWhenUsed/>
    <w:rsid w:val="002A68A2"/>
    <w:rPr>
      <w:sz w:val="16"/>
      <w:szCs w:val="16"/>
    </w:rPr>
  </w:style>
  <w:style w:type="paragraph" w:styleId="CommentText">
    <w:name w:val="annotation text"/>
    <w:basedOn w:val="Normal"/>
    <w:link w:val="CommentTextChar"/>
    <w:uiPriority w:val="99"/>
    <w:semiHidden/>
    <w:unhideWhenUsed/>
    <w:rsid w:val="002A68A2"/>
    <w:rPr>
      <w:sz w:val="20"/>
      <w:szCs w:val="20"/>
    </w:rPr>
  </w:style>
  <w:style w:type="character" w:customStyle="1" w:styleId="CommentTextChar">
    <w:name w:val="Comment Text Char"/>
    <w:basedOn w:val="DefaultParagraphFont"/>
    <w:link w:val="CommentText"/>
    <w:uiPriority w:val="99"/>
    <w:semiHidden/>
    <w:rsid w:val="002A68A2"/>
    <w:rPr>
      <w:sz w:val="20"/>
      <w:szCs w:val="20"/>
    </w:rPr>
  </w:style>
  <w:style w:type="paragraph" w:styleId="CommentSubject">
    <w:name w:val="annotation subject"/>
    <w:basedOn w:val="CommentText"/>
    <w:next w:val="CommentText"/>
    <w:link w:val="CommentSubjectChar"/>
    <w:uiPriority w:val="99"/>
    <w:semiHidden/>
    <w:unhideWhenUsed/>
    <w:rsid w:val="002A68A2"/>
    <w:rPr>
      <w:b/>
      <w:bCs/>
    </w:rPr>
  </w:style>
  <w:style w:type="character" w:customStyle="1" w:styleId="CommentSubjectChar">
    <w:name w:val="Comment Subject Char"/>
    <w:basedOn w:val="CommentTextChar"/>
    <w:link w:val="CommentSubject"/>
    <w:uiPriority w:val="99"/>
    <w:semiHidden/>
    <w:rsid w:val="002A68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51504">
      <w:bodyDiv w:val="1"/>
      <w:marLeft w:val="0"/>
      <w:marRight w:val="0"/>
      <w:marTop w:val="0"/>
      <w:marBottom w:val="0"/>
      <w:divBdr>
        <w:top w:val="none" w:sz="0" w:space="0" w:color="auto"/>
        <w:left w:val="none" w:sz="0" w:space="0" w:color="auto"/>
        <w:bottom w:val="none" w:sz="0" w:space="0" w:color="auto"/>
        <w:right w:val="none" w:sz="0" w:space="0" w:color="auto"/>
      </w:divBdr>
      <w:divsChild>
        <w:div w:id="1450932861">
          <w:marLeft w:val="0"/>
          <w:marRight w:val="0"/>
          <w:marTop w:val="0"/>
          <w:marBottom w:val="0"/>
          <w:divBdr>
            <w:top w:val="none" w:sz="0" w:space="0" w:color="auto"/>
            <w:left w:val="none" w:sz="0" w:space="0" w:color="auto"/>
            <w:bottom w:val="none" w:sz="0" w:space="0" w:color="auto"/>
            <w:right w:val="none" w:sz="0" w:space="0" w:color="auto"/>
          </w:divBdr>
          <w:divsChild>
            <w:div w:id="1951818278">
              <w:marLeft w:val="0"/>
              <w:marRight w:val="0"/>
              <w:marTop w:val="0"/>
              <w:marBottom w:val="0"/>
              <w:divBdr>
                <w:top w:val="none" w:sz="0" w:space="0" w:color="auto"/>
                <w:left w:val="none" w:sz="0" w:space="0" w:color="auto"/>
                <w:bottom w:val="none" w:sz="0" w:space="0" w:color="auto"/>
                <w:right w:val="none" w:sz="0" w:space="0" w:color="auto"/>
              </w:divBdr>
              <w:divsChild>
                <w:div w:id="870415821">
                  <w:marLeft w:val="0"/>
                  <w:marRight w:val="0"/>
                  <w:marTop w:val="0"/>
                  <w:marBottom w:val="0"/>
                  <w:divBdr>
                    <w:top w:val="none" w:sz="0" w:space="0" w:color="auto"/>
                    <w:left w:val="none" w:sz="0" w:space="0" w:color="auto"/>
                    <w:bottom w:val="none" w:sz="0" w:space="0" w:color="auto"/>
                    <w:right w:val="none" w:sz="0" w:space="0" w:color="auto"/>
                  </w:divBdr>
                </w:div>
                <w:div w:id="1241986774">
                  <w:marLeft w:val="0"/>
                  <w:marRight w:val="0"/>
                  <w:marTop w:val="0"/>
                  <w:marBottom w:val="0"/>
                  <w:divBdr>
                    <w:top w:val="none" w:sz="0" w:space="0" w:color="auto"/>
                    <w:left w:val="none" w:sz="0" w:space="0" w:color="auto"/>
                    <w:bottom w:val="none" w:sz="0" w:space="0" w:color="auto"/>
                    <w:right w:val="none" w:sz="0" w:space="0" w:color="auto"/>
                  </w:divBdr>
                </w:div>
                <w:div w:id="1294630186">
                  <w:marLeft w:val="0"/>
                  <w:marRight w:val="0"/>
                  <w:marTop w:val="0"/>
                  <w:marBottom w:val="0"/>
                  <w:divBdr>
                    <w:top w:val="none" w:sz="0" w:space="0" w:color="auto"/>
                    <w:left w:val="none" w:sz="0" w:space="0" w:color="auto"/>
                    <w:bottom w:val="none" w:sz="0" w:space="0" w:color="auto"/>
                    <w:right w:val="none" w:sz="0" w:space="0" w:color="auto"/>
                  </w:divBdr>
                </w:div>
              </w:divsChild>
            </w:div>
            <w:div w:id="508761657">
              <w:marLeft w:val="0"/>
              <w:marRight w:val="0"/>
              <w:marTop w:val="0"/>
              <w:marBottom w:val="0"/>
              <w:divBdr>
                <w:top w:val="none" w:sz="0" w:space="0" w:color="auto"/>
                <w:left w:val="none" w:sz="0" w:space="0" w:color="auto"/>
                <w:bottom w:val="none" w:sz="0" w:space="0" w:color="auto"/>
                <w:right w:val="none" w:sz="0" w:space="0" w:color="auto"/>
              </w:divBdr>
              <w:divsChild>
                <w:div w:id="1825930219">
                  <w:marLeft w:val="0"/>
                  <w:marRight w:val="0"/>
                  <w:marTop w:val="0"/>
                  <w:marBottom w:val="0"/>
                  <w:divBdr>
                    <w:top w:val="none" w:sz="0" w:space="0" w:color="auto"/>
                    <w:left w:val="none" w:sz="0" w:space="0" w:color="auto"/>
                    <w:bottom w:val="none" w:sz="0" w:space="0" w:color="auto"/>
                    <w:right w:val="none" w:sz="0" w:space="0" w:color="auto"/>
                  </w:divBdr>
                </w:div>
              </w:divsChild>
            </w:div>
            <w:div w:id="1933123489">
              <w:marLeft w:val="0"/>
              <w:marRight w:val="0"/>
              <w:marTop w:val="0"/>
              <w:marBottom w:val="0"/>
              <w:divBdr>
                <w:top w:val="none" w:sz="0" w:space="0" w:color="auto"/>
                <w:left w:val="none" w:sz="0" w:space="0" w:color="auto"/>
                <w:bottom w:val="none" w:sz="0" w:space="0" w:color="auto"/>
                <w:right w:val="none" w:sz="0" w:space="0" w:color="auto"/>
              </w:divBdr>
              <w:divsChild>
                <w:div w:id="154735360">
                  <w:marLeft w:val="0"/>
                  <w:marRight w:val="0"/>
                  <w:marTop w:val="0"/>
                  <w:marBottom w:val="0"/>
                  <w:divBdr>
                    <w:top w:val="none" w:sz="0" w:space="0" w:color="auto"/>
                    <w:left w:val="none" w:sz="0" w:space="0" w:color="auto"/>
                    <w:bottom w:val="none" w:sz="0" w:space="0" w:color="auto"/>
                    <w:right w:val="none" w:sz="0" w:space="0" w:color="auto"/>
                  </w:divBdr>
                </w:div>
              </w:divsChild>
            </w:div>
            <w:div w:id="1884126469">
              <w:marLeft w:val="0"/>
              <w:marRight w:val="0"/>
              <w:marTop w:val="0"/>
              <w:marBottom w:val="0"/>
              <w:divBdr>
                <w:top w:val="none" w:sz="0" w:space="0" w:color="auto"/>
                <w:left w:val="none" w:sz="0" w:space="0" w:color="auto"/>
                <w:bottom w:val="none" w:sz="0" w:space="0" w:color="auto"/>
                <w:right w:val="none" w:sz="0" w:space="0" w:color="auto"/>
              </w:divBdr>
              <w:divsChild>
                <w:div w:id="25259325">
                  <w:marLeft w:val="0"/>
                  <w:marRight w:val="0"/>
                  <w:marTop w:val="0"/>
                  <w:marBottom w:val="0"/>
                  <w:divBdr>
                    <w:top w:val="none" w:sz="0" w:space="0" w:color="auto"/>
                    <w:left w:val="none" w:sz="0" w:space="0" w:color="auto"/>
                    <w:bottom w:val="none" w:sz="0" w:space="0" w:color="auto"/>
                    <w:right w:val="none" w:sz="0" w:space="0" w:color="auto"/>
                  </w:divBdr>
                </w:div>
              </w:divsChild>
            </w:div>
            <w:div w:id="37243931">
              <w:marLeft w:val="0"/>
              <w:marRight w:val="0"/>
              <w:marTop w:val="0"/>
              <w:marBottom w:val="0"/>
              <w:divBdr>
                <w:top w:val="none" w:sz="0" w:space="0" w:color="auto"/>
                <w:left w:val="none" w:sz="0" w:space="0" w:color="auto"/>
                <w:bottom w:val="none" w:sz="0" w:space="0" w:color="auto"/>
                <w:right w:val="none" w:sz="0" w:space="0" w:color="auto"/>
              </w:divBdr>
              <w:divsChild>
                <w:div w:id="1714960294">
                  <w:marLeft w:val="0"/>
                  <w:marRight w:val="0"/>
                  <w:marTop w:val="0"/>
                  <w:marBottom w:val="0"/>
                  <w:divBdr>
                    <w:top w:val="none" w:sz="0" w:space="0" w:color="auto"/>
                    <w:left w:val="none" w:sz="0" w:space="0" w:color="auto"/>
                    <w:bottom w:val="none" w:sz="0" w:space="0" w:color="auto"/>
                    <w:right w:val="none" w:sz="0" w:space="0" w:color="auto"/>
                  </w:divBdr>
                </w:div>
              </w:divsChild>
            </w:div>
            <w:div w:id="664406078">
              <w:marLeft w:val="0"/>
              <w:marRight w:val="0"/>
              <w:marTop w:val="0"/>
              <w:marBottom w:val="0"/>
              <w:divBdr>
                <w:top w:val="none" w:sz="0" w:space="0" w:color="auto"/>
                <w:left w:val="none" w:sz="0" w:space="0" w:color="auto"/>
                <w:bottom w:val="none" w:sz="0" w:space="0" w:color="auto"/>
                <w:right w:val="none" w:sz="0" w:space="0" w:color="auto"/>
              </w:divBdr>
              <w:divsChild>
                <w:div w:id="1152720696">
                  <w:marLeft w:val="0"/>
                  <w:marRight w:val="0"/>
                  <w:marTop w:val="0"/>
                  <w:marBottom w:val="0"/>
                  <w:divBdr>
                    <w:top w:val="none" w:sz="0" w:space="0" w:color="auto"/>
                    <w:left w:val="none" w:sz="0" w:space="0" w:color="auto"/>
                    <w:bottom w:val="none" w:sz="0" w:space="0" w:color="auto"/>
                    <w:right w:val="none" w:sz="0" w:space="0" w:color="auto"/>
                  </w:divBdr>
                </w:div>
                <w:div w:id="1116294297">
                  <w:marLeft w:val="0"/>
                  <w:marRight w:val="0"/>
                  <w:marTop w:val="0"/>
                  <w:marBottom w:val="0"/>
                  <w:divBdr>
                    <w:top w:val="none" w:sz="0" w:space="0" w:color="auto"/>
                    <w:left w:val="none" w:sz="0" w:space="0" w:color="auto"/>
                    <w:bottom w:val="none" w:sz="0" w:space="0" w:color="auto"/>
                    <w:right w:val="none" w:sz="0" w:space="0" w:color="auto"/>
                  </w:divBdr>
                </w:div>
              </w:divsChild>
            </w:div>
            <w:div w:id="861936410">
              <w:marLeft w:val="0"/>
              <w:marRight w:val="0"/>
              <w:marTop w:val="0"/>
              <w:marBottom w:val="0"/>
              <w:divBdr>
                <w:top w:val="none" w:sz="0" w:space="0" w:color="auto"/>
                <w:left w:val="none" w:sz="0" w:space="0" w:color="auto"/>
                <w:bottom w:val="none" w:sz="0" w:space="0" w:color="auto"/>
                <w:right w:val="none" w:sz="0" w:space="0" w:color="auto"/>
              </w:divBdr>
              <w:divsChild>
                <w:div w:id="8354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Freitas, Julian</cp:lastModifiedBy>
  <cp:revision>15</cp:revision>
  <dcterms:created xsi:type="dcterms:W3CDTF">2023-03-21T02:07:00Z</dcterms:created>
  <dcterms:modified xsi:type="dcterms:W3CDTF">2023-03-22T01:43:00Z</dcterms:modified>
</cp:coreProperties>
</file>